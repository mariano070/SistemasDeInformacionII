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la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CE3E99" w:rsidP="00332A64">
      <w:pPr>
        <w:pStyle w:val="Ttulo2"/>
      </w:pPr>
      <w:r>
        <w:t>Glosario</w:t>
      </w:r>
      <w:r w:rsidR="00332A64">
        <w:t xml:space="preserve"> de</w:t>
      </w:r>
      <w:r w:rsidR="00EC64C7">
        <w:t>l Proceso de</w:t>
      </w:r>
      <w:r w:rsidR="00332A64">
        <w:t xml:space="preserve"> </w:t>
      </w:r>
      <w:r w:rsidR="00F30461">
        <w:t>T</w:t>
      </w:r>
      <w:r w:rsidR="00332A64">
        <w:t xml:space="preserve">razabilidad de </w:t>
      </w:r>
      <w:r w:rsidR="00F30461">
        <w:t>B</w:t>
      </w:r>
      <w:r w:rsidR="00332A64">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A629B4" w:rsidP="00332A64">
      <w:r>
        <w:t>Por lo general a cada posición se le asigna un único responsable, pero se contempla que pueda tener más de uno. Quienes están a cargo de una posición podrán administrar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A629B4" w:rsidP="0059168A">
      <w:r>
        <w:t xml:space="preserve">El responsable </w:t>
      </w:r>
      <w:r w:rsidR="00332A64">
        <w:t>generalmente es el jefe del sector que coincide con la posición, aunque no necesariamente</w:t>
      </w:r>
      <w:r>
        <w:t xml:space="preserve"> (situaciones donde la responsabilidad es delegada o bien administrar los bienes </w:t>
      </w:r>
      <w:r>
        <w:lastRenderedPageBreak/>
        <w:t>de una posición resulta muy demandante y requiere que más de una persona sea responsable de la misma)</w:t>
      </w:r>
      <w:r w:rsidR="00332A64">
        <w:t>. Cabe destacar que una misma persona puede ser responsable de una o más posiciones.</w:t>
      </w:r>
    </w:p>
    <w:p w:rsidR="00D2123E" w:rsidRDefault="00D2123E" w:rsidP="00D2123E">
      <w:pPr>
        <w:pStyle w:val="Ttulo3"/>
      </w:pPr>
      <w:r>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w:t>
      </w:r>
      <w:r w:rsidR="009516A1">
        <w:rPr>
          <w:b/>
        </w:rPr>
        <w:t>s</w:t>
      </w:r>
      <w:r w:rsidRPr="0096782B">
        <w:rPr>
          <w:b/>
        </w:rPr>
        <w:t xml:space="preserv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w:t>
      </w:r>
      <w:r w:rsidR="009516A1">
        <w:rPr>
          <w:b/>
        </w:rPr>
        <w:t>s</w:t>
      </w:r>
      <w:r w:rsidR="0059168A">
        <w:t xml:space="preserve">: </w:t>
      </w:r>
      <w:r w:rsidR="009516A1">
        <w:t xml:space="preserve">respecto únicamente a las posiciones que tengan permitidas, </w:t>
      </w:r>
      <w:r w:rsidR="0096782B">
        <w:t>sólo pueden:</w:t>
      </w:r>
    </w:p>
    <w:p w:rsidR="0096782B" w:rsidRDefault="0096782B" w:rsidP="0096782B">
      <w:pPr>
        <w:pStyle w:val="Prrafodelista"/>
        <w:numPr>
          <w:ilvl w:val="1"/>
          <w:numId w:val="35"/>
        </w:numPr>
      </w:pPr>
      <w:r>
        <w:t>Visualizar información específica de bienes de uso.</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9516A1" w:rsidRDefault="009516A1" w:rsidP="009516A1">
      <w:pPr>
        <w:pStyle w:val="Prrafodelista"/>
        <w:numPr>
          <w:ilvl w:val="0"/>
          <w:numId w:val="35"/>
        </w:numPr>
      </w:pPr>
      <w:r w:rsidRPr="009516A1">
        <w:rPr>
          <w:b/>
        </w:rPr>
        <w:t>Responsable</w:t>
      </w:r>
      <w:r>
        <w:rPr>
          <w:b/>
        </w:rPr>
        <w:t>s</w:t>
      </w:r>
      <w:r w:rsidRPr="009516A1">
        <w:rPr>
          <w:b/>
        </w:rPr>
        <w:t xml:space="preserve"> de bajas</w:t>
      </w:r>
      <w:r>
        <w:t>: son responsables especiales que se encargan de confirmar las bajas de los bienes de uso de todas las posiciones.</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Particularmente, para la implementación de este sistema se crearon etiquetas autoadhesivas que se pegaron en cada bien de uso de la empresa. Estas 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proofErr w:type="spellEnd"/>
      <w:r>
        <w:t>.</w:t>
      </w:r>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xml:space="preserve">: el responsable del bien de uso lo marca como dado de baja. Este queda en un estado provisorio de baja. Lo que en realidad sucede en este caso es que el bien de uso se “mueve” a una posición ficticia llamada “baja de bienes de uso”, </w:t>
      </w:r>
      <w:r w:rsidR="009516A1">
        <w:t xml:space="preserve">cuyos responsables se encargan de </w:t>
      </w:r>
      <w:r>
        <w:t>confirmar la baja del bien de uso.</w:t>
      </w:r>
    </w:p>
    <w:p w:rsidR="00761CF6" w:rsidRDefault="00761CF6" w:rsidP="00287DCE">
      <w:pPr>
        <w:pStyle w:val="Prrafodelista"/>
        <w:numPr>
          <w:ilvl w:val="0"/>
          <w:numId w:val="26"/>
        </w:numPr>
      </w:pPr>
      <w:r w:rsidRPr="00B57FEB">
        <w:rPr>
          <w:b/>
        </w:rPr>
        <w:t>Baja definitiva</w:t>
      </w:r>
      <w:r>
        <w:t xml:space="preserve">: </w:t>
      </w:r>
      <w:r w:rsidR="009516A1">
        <w:t>un</w:t>
      </w:r>
      <w:r>
        <w:t xml:space="preserve">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9516A1" w:rsidP="00287DCE">
      <w:pPr>
        <w:pStyle w:val="Prrafodelista"/>
        <w:numPr>
          <w:ilvl w:val="0"/>
          <w:numId w:val="26"/>
        </w:numPr>
      </w:pPr>
      <w:r w:rsidRPr="009516A1">
        <w:rPr>
          <w:b/>
        </w:rPr>
        <w:t>Estar asignado a una posición</w:t>
      </w:r>
      <w:r>
        <w:t>: tiene</w:t>
      </w:r>
      <w:r w:rsidR="00287DCE">
        <w:t xml:space="preserve"> una posición específica</w:t>
      </w:r>
      <w:r>
        <w:t>,</w:t>
      </w:r>
      <w:r w:rsidR="00287DCE">
        <w:t xml:space="preserve"> no se está moviendo.</w:t>
      </w:r>
    </w:p>
    <w:p w:rsidR="00287DCE" w:rsidRDefault="00287DCE" w:rsidP="00287DCE">
      <w:pPr>
        <w:pStyle w:val="Prrafodelista"/>
        <w:numPr>
          <w:ilvl w:val="0"/>
          <w:numId w:val="26"/>
        </w:numPr>
      </w:pPr>
      <w:r w:rsidRPr="00287DCE">
        <w:rPr>
          <w:b/>
        </w:rPr>
        <w:t>No tener posición</w:t>
      </w:r>
      <w:r w:rsidR="009516A1">
        <w:t>: e</w:t>
      </w:r>
      <w:r>
        <w:t>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w:t>
      </w:r>
      <w:r w:rsidR="009516A1">
        <w:rPr>
          <w:b/>
        </w:rPr>
        <w:t>s</w:t>
      </w:r>
      <w:r w:rsidRPr="00C70521">
        <w:rPr>
          <w:b/>
        </w:rPr>
        <w:t xml:space="preserv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 xml:space="preserve">de un bien cuando este se mueve. Si algo le ocurre al bien de uso estando en movimiento, la responsabilidad es compartida </w:t>
      </w:r>
      <w:r w:rsidR="00CE3E99">
        <w:t>los responsables de las posiciones de envío y recepción del bien</w:t>
      </w:r>
      <w:r w:rsidR="00C70521">
        <w:t>.</w:t>
      </w:r>
    </w:p>
    <w:p w:rsidR="00287DCE" w:rsidRDefault="00287DCE" w:rsidP="00287DCE">
      <w:pPr>
        <w:pStyle w:val="Ttulo3"/>
      </w:pPr>
      <w:r>
        <w:t>Estados de un movimiento de bien de uso</w:t>
      </w:r>
    </w:p>
    <w:p w:rsidR="00287DCE" w:rsidRDefault="00287DCE" w:rsidP="00287DCE">
      <w:pPr>
        <w:pStyle w:val="Prrafodelista"/>
        <w:numPr>
          <w:ilvl w:val="0"/>
          <w:numId w:val="26"/>
        </w:numPr>
      </w:pPr>
      <w:r w:rsidRPr="00C70521">
        <w:rPr>
          <w:b/>
        </w:rPr>
        <w:t>No finalizado</w:t>
      </w:r>
      <w:r>
        <w:t>: un movimiento en este estado aún no ha finalizado, es decir, el bien se encuentra en movimiento entre la posición de origen y de destino.</w:t>
      </w:r>
    </w:p>
    <w:p w:rsidR="00287DCE" w:rsidRDefault="00287DCE" w:rsidP="00287DCE">
      <w:pPr>
        <w:pStyle w:val="Prrafodelista"/>
        <w:numPr>
          <w:ilvl w:val="0"/>
          <w:numId w:val="26"/>
        </w:numPr>
      </w:pPr>
      <w:r w:rsidRPr="00C70521">
        <w:rPr>
          <w:b/>
        </w:rPr>
        <w:t>Finalizado</w:t>
      </w:r>
      <w:r>
        <w:t>: un movimiento en este estado indica que el bien terminó la transición del bien de una posición a otra.</w:t>
      </w:r>
    </w:p>
    <w:p w:rsidR="00287DCE" w:rsidRDefault="00287DCE" w:rsidP="00287DCE">
      <w:pPr>
        <w:pStyle w:val="Prrafodelista"/>
        <w:numPr>
          <w:ilvl w:val="0"/>
          <w:numId w:val="26"/>
        </w:numPr>
      </w:pPr>
      <w:r w:rsidRPr="00C70521">
        <w:rPr>
          <w:b/>
        </w:rPr>
        <w:t>Cancelado</w:t>
      </w:r>
      <w:r>
        <w:t>: un movimiento en este estado indica que se canceló la transición de un bien de una posición a otra.</w:t>
      </w:r>
    </w:p>
    <w:p w:rsidR="00F30461" w:rsidRDefault="00F30461" w:rsidP="00C36279">
      <w:pPr>
        <w:pStyle w:val="Ttulo2"/>
      </w:pPr>
      <w:r>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 xml:space="preserve">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w:t>
      </w:r>
      <w:r w:rsidR="00AE421F">
        <w:t xml:space="preserve">que realiza la carga </w:t>
      </w:r>
      <w:r>
        <w:t>debe informar a</w:t>
      </w:r>
      <w:r w:rsidR="00AE421F">
        <w:t xml:space="preserve"> un</w:t>
      </w:r>
      <w:r>
        <w:t xml:space="preserve"> Administrador de Bienes de Uso </w:t>
      </w:r>
      <w:r w:rsidR="00AE421F">
        <w:t xml:space="preserve">para </w:t>
      </w:r>
      <w:r>
        <w:t xml:space="preserve">que cargue </w:t>
      </w:r>
      <w:r w:rsidR="00AE421F">
        <w:t>los</w:t>
      </w:r>
      <w:r>
        <w:t xml:space="preserve"> dato</w:t>
      </w:r>
      <w:r w:rsidR="00AE421F">
        <w:t>s</w:t>
      </w:r>
      <w:r>
        <w:t xml:space="preserve"> faltante</w:t>
      </w:r>
      <w:r w:rsidR="00AE421F">
        <w:t>s</w:t>
      </w:r>
      <w:r>
        <w:t>.</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w:t>
      </w:r>
      <w:r w:rsidR="00AE421F">
        <w:t xml:space="preserve"> último</w:t>
      </w:r>
      <w:r>
        <w:t xml:space="preserve"> sector realice las configuraciones pertinentes al equipo. Caso contrario servicios internos envía el bien a la posición final.</w:t>
      </w:r>
    </w:p>
    <w:p w:rsidR="00CB1B4D" w:rsidRDefault="00CB1B4D" w:rsidP="000021D2">
      <w:r>
        <w:t xml:space="preserve">Si el bien es enviado a sistemas, </w:t>
      </w:r>
      <w:r w:rsidR="00AE421F">
        <w:t>un</w:t>
      </w:r>
      <w:r>
        <w:t xml:space="preserve"> responsable de este sector lo recibe y realiza las tareas que considera necesarias con el mismo. Luego envía el bien a la posición final.</w:t>
      </w:r>
    </w:p>
    <w:p w:rsidR="00CB1B4D" w:rsidRDefault="00CB1B4D" w:rsidP="000021D2">
      <w:r>
        <w:t xml:space="preserve">Por último, </w:t>
      </w:r>
      <w:r w:rsidR="00AE421F">
        <w:t>un</w:t>
      </w:r>
      <w:r>
        <w:t xml:space="preserve">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lang w:val="en-US" w:eastAsia="en-US"/>
        </w:rPr>
        <w:drawing>
          <wp:inline distT="0" distB="0" distL="0" distR="0">
            <wp:extent cx="5658314" cy="37433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63541" cy="3746783"/>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 xml:space="preserve">Primero, </w:t>
      </w:r>
      <w:r w:rsidR="00AE421F">
        <w:rPr>
          <w:lang w:val="es-ES" w:eastAsia="en-US"/>
        </w:rPr>
        <w:t>un</w:t>
      </w:r>
      <w:r>
        <w:rPr>
          <w:lang w:val="es-ES" w:eastAsia="en-US"/>
        </w:rPr>
        <w:t xml:space="preserve"> responsable selecciona un bien de uso de una </w:t>
      </w:r>
      <w:r w:rsidR="00AE421F">
        <w:rPr>
          <w:lang w:val="es-ES" w:eastAsia="en-US"/>
        </w:rPr>
        <w:t>de sus posiciones</w:t>
      </w:r>
      <w:r>
        <w:rPr>
          <w:lang w:val="es-ES" w:eastAsia="en-US"/>
        </w:rPr>
        <w:t>. Luego, indica la posición destino a la que desea enviar el bien, ingresa un motivo por el que quiere cambiarle la posición y una fecha de plazo límite</w:t>
      </w:r>
      <w:r w:rsidR="00A629B4">
        <w:rPr>
          <w:lang w:val="es-ES" w:eastAsia="en-US"/>
        </w:rPr>
        <w:t xml:space="preserve">. </w:t>
      </w:r>
      <w:r>
        <w:rPr>
          <w:lang w:val="es-ES" w:eastAsia="en-US"/>
        </w:rPr>
        <w:t>Una vez indicados esos datos el responsable de envío confirma el movimiento.</w:t>
      </w:r>
      <w:r w:rsidR="00AB10CD">
        <w:rPr>
          <w:lang w:val="es-ES" w:eastAsia="en-US"/>
        </w:rPr>
        <w:t xml:space="preserve"> La posición del bien es “no asignada por cambio de posición” y su estado es “cambiando de posición”.</w:t>
      </w:r>
    </w:p>
    <w:p w:rsidR="00A629B4" w:rsidRDefault="00430DFF" w:rsidP="00430DFF">
      <w:pPr>
        <w:rPr>
          <w:lang w:val="es-ES" w:eastAsia="en-US"/>
        </w:rPr>
      </w:pPr>
      <w:r>
        <w:rPr>
          <w:lang w:val="es-ES" w:eastAsia="en-US"/>
        </w:rPr>
        <w:t xml:space="preserve">Existe un plazo de tiempo entre que el bien sale de la posición de origen y llega a destino. </w:t>
      </w:r>
      <w:r w:rsidR="009E601B">
        <w:rPr>
          <w:lang w:val="es-ES" w:eastAsia="en-US"/>
        </w:rPr>
        <w:t xml:space="preserve">Si el receptor no confirma la recepción de los bienes y expira el plazo </w:t>
      </w:r>
      <w:r w:rsidR="00A629B4">
        <w:rPr>
          <w:lang w:val="es-ES" w:eastAsia="en-US"/>
        </w:rPr>
        <w:t xml:space="preserve">límite </w:t>
      </w:r>
      <w:r w:rsidR="009E601B">
        <w:rPr>
          <w:lang w:val="es-ES" w:eastAsia="en-US"/>
        </w:rPr>
        <w:t>de envío el sistema, a partir de ese momento, envía una notificación diaria a</w:t>
      </w:r>
      <w:r w:rsidR="00A629B4">
        <w:rPr>
          <w:lang w:val="es-ES" w:eastAsia="en-US"/>
        </w:rPr>
        <w:t xml:space="preserve"> </w:t>
      </w:r>
      <w:r w:rsidR="009E601B">
        <w:rPr>
          <w:lang w:val="es-ES" w:eastAsia="en-US"/>
        </w:rPr>
        <w:t>l</w:t>
      </w:r>
      <w:r w:rsidR="00A629B4">
        <w:rPr>
          <w:lang w:val="es-ES" w:eastAsia="en-US"/>
        </w:rPr>
        <w:t>os</w:t>
      </w:r>
      <w:r w:rsidR="009E601B">
        <w:rPr>
          <w:lang w:val="es-ES" w:eastAsia="en-US"/>
        </w:rPr>
        <w:t xml:space="preserve"> responsable</w:t>
      </w:r>
      <w:r w:rsidR="00A629B4">
        <w:rPr>
          <w:lang w:val="es-ES" w:eastAsia="en-US"/>
        </w:rPr>
        <w:t>s</w:t>
      </w:r>
      <w:r w:rsidR="009E601B">
        <w:rPr>
          <w:lang w:val="es-ES" w:eastAsia="en-US"/>
        </w:rPr>
        <w:t xml:space="preserve"> de recepción para que note</w:t>
      </w:r>
      <w:r w:rsidR="00A629B4">
        <w:rPr>
          <w:lang w:val="es-ES" w:eastAsia="en-US"/>
        </w:rPr>
        <w:t>n</w:t>
      </w:r>
      <w:r w:rsidR="009E601B">
        <w:rPr>
          <w:lang w:val="es-ES" w:eastAsia="en-US"/>
        </w:rPr>
        <w:t xml:space="preserve"> que tiene</w:t>
      </w:r>
      <w:r w:rsidR="00A629B4">
        <w:rPr>
          <w:lang w:val="es-ES" w:eastAsia="en-US"/>
        </w:rPr>
        <w:t>n</w:t>
      </w:r>
      <w:r w:rsidR="009E601B">
        <w:rPr>
          <w:lang w:val="es-ES" w:eastAsia="en-US"/>
        </w:rPr>
        <w:t xml:space="preserve"> bienes pendientes de recepción. Mientras un bien no es recibido la notificación se envía, o bien, en cualquier momento, el responsable de envío puede cancelar el mismo.</w:t>
      </w:r>
    </w:p>
    <w:p w:rsidR="00430DFF" w:rsidRDefault="00A629B4" w:rsidP="00430DFF">
      <w:pPr>
        <w:rPr>
          <w:lang w:val="es-ES" w:eastAsia="en-US"/>
        </w:rPr>
      </w:pPr>
      <w:r>
        <w:rPr>
          <w:lang w:val="es-ES" w:eastAsia="en-US"/>
        </w:rPr>
        <w:t>En la práctica, h</w:t>
      </w:r>
      <w:r w:rsidR="00430DFF">
        <w:rPr>
          <w:lang w:val="es-ES" w:eastAsia="en-US"/>
        </w:rPr>
        <w:t>asta que el bien no arribe a su posición de llegada, el responsable de recepción no puede indicarlo como recibido.  En este intervalo de tiempo la responsabilidad del bien de uso es compartida</w:t>
      </w:r>
      <w:r>
        <w:rPr>
          <w:lang w:val="es-ES" w:eastAsia="en-US"/>
        </w:rPr>
        <w:t xml:space="preserve"> por los responsables de las posiciones de envío y recepción</w:t>
      </w:r>
      <w:r w:rsidR="00AB10CD">
        <w:rPr>
          <w:lang w:val="es-ES" w:eastAsia="en-US"/>
        </w:rPr>
        <w:t>.</w:t>
      </w:r>
    </w:p>
    <w:p w:rsidR="00430DFF" w:rsidRDefault="00430DFF" w:rsidP="00430DFF">
      <w:pPr>
        <w:rPr>
          <w:lang w:val="es-ES" w:eastAsia="en-US"/>
        </w:rPr>
      </w:pPr>
      <w:r>
        <w:rPr>
          <w:lang w:val="es-ES" w:eastAsia="en-US"/>
        </w:rPr>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9E601B" w:rsidRDefault="009E601B" w:rsidP="008C2403">
      <w:pPr>
        <w:pStyle w:val="Ttulo3"/>
      </w:pPr>
      <w:r>
        <w:rPr>
          <w:noProof/>
          <w:lang w:val="en-US"/>
        </w:rPr>
        <w:drawing>
          <wp:inline distT="0" distB="0" distL="0" distR="0">
            <wp:extent cx="5610225" cy="171450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0225" cy="1714500"/>
                    </a:xfrm>
                    <a:prstGeom prst="rect">
                      <a:avLst/>
                    </a:prstGeom>
                    <a:noFill/>
                    <a:ln w="9525">
                      <a:noFill/>
                      <a:miter lim="800000"/>
                      <a:headEnd/>
                      <a:tailEnd/>
                    </a:ln>
                  </pic:spPr>
                </pic:pic>
              </a:graphicData>
            </a:graphic>
          </wp:inline>
        </w:drawing>
      </w:r>
    </w:p>
    <w:p w:rsidR="00B966B5" w:rsidRDefault="008C2403" w:rsidP="008C2403">
      <w:pPr>
        <w:pStyle w:val="Ttulo3"/>
      </w:pPr>
      <w:r>
        <w:t>Baja de un bien de uso</w:t>
      </w:r>
    </w:p>
    <w:p w:rsidR="005932A8" w:rsidRDefault="005932A8" w:rsidP="005932A8">
      <w:pPr>
        <w:rPr>
          <w:lang w:val="es-ES" w:eastAsia="en-US"/>
        </w:rPr>
      </w:pPr>
      <w:r>
        <w:rPr>
          <w:lang w:val="es-ES" w:eastAsia="en-US"/>
        </w:rPr>
        <w:t xml:space="preserve">Cuando un bien de uso se da de baja puede significar que el mismo debe desecharse o se vende. En cualquier caso, para darlo de baja en el sistema, </w:t>
      </w:r>
      <w:r w:rsidR="00A629B4">
        <w:rPr>
          <w:lang w:val="es-ES" w:eastAsia="en-US"/>
        </w:rPr>
        <w:t>el</w:t>
      </w:r>
      <w:r>
        <w:rPr>
          <w:lang w:val="es-ES" w:eastAsia="en-US"/>
        </w:rPr>
        <w:t xml:space="preserve">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Default="009E601B" w:rsidP="008C2403">
      <w:pPr>
        <w:rPr>
          <w:lang w:val="es-ES" w:eastAsia="en-US"/>
        </w:rPr>
      </w:pPr>
      <w:r>
        <w:rPr>
          <w:noProof/>
          <w:lang w:val="en-US" w:eastAsia="en-US"/>
        </w:rPr>
        <w:drawing>
          <wp:inline distT="0" distB="0" distL="0" distR="0">
            <wp:extent cx="5886450" cy="2212424"/>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886450" cy="2212424"/>
                    </a:xfrm>
                    <a:prstGeom prst="rect">
                      <a:avLst/>
                    </a:prstGeom>
                    <a:noFill/>
                    <a:ln w="9525">
                      <a:noFill/>
                      <a:miter lim="800000"/>
                      <a:headEnd/>
                      <a:tailEnd/>
                    </a:ln>
                  </pic:spPr>
                </pic:pic>
              </a:graphicData>
            </a:graphic>
          </wp:inline>
        </w:drawing>
      </w:r>
    </w:p>
    <w:p w:rsidR="00337B71" w:rsidRDefault="00337B71" w:rsidP="00337B71">
      <w:pPr>
        <w:pStyle w:val="Ttulo3"/>
      </w:pPr>
      <w:r>
        <w:t>Datos Administrativos</w:t>
      </w:r>
    </w:p>
    <w:p w:rsidR="00337B71" w:rsidRDefault="00337B71" w:rsidP="00337B71">
      <w:pPr>
        <w:rPr>
          <w:lang w:val="es-ES" w:eastAsia="en-US"/>
        </w:rPr>
      </w:pPr>
      <w:r>
        <w:rPr>
          <w:lang w:val="es-ES" w:eastAsia="en-US"/>
        </w:rPr>
        <w:t xml:space="preserve">Los administradores del sistema no pueden ver o modificar </w:t>
      </w:r>
      <w:r w:rsidR="005539BD">
        <w:rPr>
          <w:lang w:val="es-ES" w:eastAsia="en-US"/>
        </w:rPr>
        <w:t>información de bienes de uso. Sólo tienen acceso a los datos administrativos, donde los pueden cargar, modificar, visualizar y eliminar. Los datos que se administran son:</w:t>
      </w:r>
    </w:p>
    <w:p w:rsidR="005539BD" w:rsidRDefault="005539BD" w:rsidP="005539BD">
      <w:pPr>
        <w:pStyle w:val="Prrafodelista"/>
        <w:numPr>
          <w:ilvl w:val="0"/>
          <w:numId w:val="18"/>
        </w:numPr>
      </w:pPr>
      <w:r>
        <w:t>Rubros</w:t>
      </w:r>
    </w:p>
    <w:p w:rsidR="005539BD" w:rsidRDefault="005539BD" w:rsidP="005539BD">
      <w:pPr>
        <w:pStyle w:val="Prrafodelista"/>
        <w:numPr>
          <w:ilvl w:val="0"/>
          <w:numId w:val="18"/>
        </w:numPr>
      </w:pPr>
      <w:r>
        <w:t>Proveedores</w:t>
      </w:r>
    </w:p>
    <w:p w:rsidR="005539BD" w:rsidRDefault="005539BD" w:rsidP="005539BD">
      <w:pPr>
        <w:pStyle w:val="Prrafodelista"/>
        <w:numPr>
          <w:ilvl w:val="0"/>
          <w:numId w:val="18"/>
        </w:numPr>
      </w:pPr>
      <w:r>
        <w:t>Usuarios</w:t>
      </w:r>
    </w:p>
    <w:p w:rsidR="005539BD" w:rsidRDefault="005539BD" w:rsidP="005539BD">
      <w:pPr>
        <w:pStyle w:val="Prrafodelista"/>
        <w:numPr>
          <w:ilvl w:val="0"/>
          <w:numId w:val="18"/>
        </w:numPr>
      </w:pPr>
      <w:r>
        <w:t>Posiciones</w:t>
      </w:r>
    </w:p>
    <w:p w:rsidR="005539BD" w:rsidRDefault="005539BD" w:rsidP="005539BD">
      <w:pPr>
        <w:pStyle w:val="Prrafodelista"/>
        <w:numPr>
          <w:ilvl w:val="0"/>
          <w:numId w:val="18"/>
        </w:numPr>
      </w:pPr>
      <w:r>
        <w:t>Responsables de posición: asignan usuarios como responsables a las posiciones</w:t>
      </w:r>
    </w:p>
    <w:p w:rsidR="005539BD" w:rsidRDefault="005539BD" w:rsidP="005539BD">
      <w:pPr>
        <w:pStyle w:val="Prrafodelista"/>
        <w:numPr>
          <w:ilvl w:val="0"/>
          <w:numId w:val="18"/>
        </w:numPr>
      </w:pPr>
      <w:r>
        <w:t>Permisos de usuarios: asignan usuarios a posiciones, no como responsables sino con permisos para observar la información de la misma.</w:t>
      </w:r>
    </w:p>
    <w:p w:rsidR="005539BD" w:rsidRPr="00D2123E" w:rsidRDefault="005539BD" w:rsidP="005539BD">
      <w:pPr>
        <w:pStyle w:val="Prrafodelista"/>
        <w:numPr>
          <w:ilvl w:val="0"/>
          <w:numId w:val="18"/>
        </w:numPr>
      </w:pPr>
      <w:r>
        <w:t>Identificadores de bienes de uso.</w:t>
      </w:r>
    </w:p>
    <w:p w:rsidR="00C36279" w:rsidRDefault="007B50AA" w:rsidP="00C36279">
      <w:pPr>
        <w:pStyle w:val="Ttulo2"/>
      </w:pPr>
      <w:r>
        <w:t>Requerimientos</w:t>
      </w:r>
      <w:r w:rsidR="00C36279">
        <w:t xml:space="preserve"> del </w:t>
      </w:r>
      <w:r w:rsidR="00F30461">
        <w:t>S</w:t>
      </w:r>
      <w:r w:rsidR="00C36279">
        <w:t>istema</w:t>
      </w:r>
      <w:r w:rsidR="00F30461">
        <w:t xml:space="preserve"> de Trazabilidad de Bienes de Uso</w:t>
      </w:r>
    </w:p>
    <w:p w:rsidR="00FF5188" w:rsidRDefault="00FF5188" w:rsidP="00FF5188">
      <w:r>
        <w:t>A continuación se detallan l</w:t>
      </w:r>
      <w:r w:rsidR="007B50AA">
        <w:t>o</w:t>
      </w:r>
      <w:r>
        <w:t xml:space="preserve">s </w:t>
      </w:r>
      <w:r w:rsidR="007B50AA">
        <w:t xml:space="preserve">requerimientos </w:t>
      </w:r>
      <w:r>
        <w:t>del sistema de trazabilidad</w:t>
      </w:r>
      <w:r w:rsidR="00C36279">
        <w:t xml:space="preserve"> de bienes de uso</w:t>
      </w:r>
      <w:r>
        <w:t>.</w:t>
      </w:r>
    </w:p>
    <w:p w:rsidR="00B0626B" w:rsidRDefault="007B50AA" w:rsidP="00FF5188">
      <w:pPr>
        <w:pStyle w:val="Ttulo3"/>
      </w:pPr>
      <w:r>
        <w:t>Requerimientos Funcionales</w:t>
      </w:r>
    </w:p>
    <w:p w:rsidR="007B50AA" w:rsidRDefault="00D17850" w:rsidP="00D17850">
      <w:pPr>
        <w:pStyle w:val="Prrafodelista"/>
        <w:numPr>
          <w:ilvl w:val="0"/>
          <w:numId w:val="39"/>
        </w:numPr>
      </w:pPr>
      <w:r>
        <w:t>El responsable de una posición debe poder cargar</w:t>
      </w:r>
      <w:r w:rsidR="005539BD">
        <w:t>,</w:t>
      </w:r>
      <w:r>
        <w:t xml:space="preserve"> modificar y dar de baja bienes de uso.</w:t>
      </w:r>
      <w:ins w:id="0" w:author="Juan Carlos Ramos" w:date="2015-11-23T09:23:00Z">
        <w:r w:rsidR="000C790B">
          <w:t xml:space="preserve"> Los RF son ‘atómicos’: indican una única función por vez. Entonces, en este caso (y todos los restantes del mismo </w:t>
        </w:r>
      </w:ins>
      <w:ins w:id="1" w:author="Juan Carlos Ramos" w:date="2015-11-23T09:24:00Z">
        <w:r w:rsidR="000C790B">
          <w:t>tipo) son 3 RF: poder cargar; poder modificar; poder dar de baja.</w:t>
        </w:r>
      </w:ins>
    </w:p>
    <w:p w:rsidR="00D17850" w:rsidRDefault="00D17850" w:rsidP="00D17850">
      <w:pPr>
        <w:pStyle w:val="Prrafodelista"/>
        <w:numPr>
          <w:ilvl w:val="0"/>
          <w:numId w:val="39"/>
        </w:numPr>
      </w:pPr>
      <w:r>
        <w:t>El responsable de una posición</w:t>
      </w:r>
      <w:r w:rsidR="005539BD">
        <w:t xml:space="preserve"> debe</w:t>
      </w:r>
      <w:r>
        <w:t xml:space="preserve"> poder cargar, modificar y eliminar identificadores a un bien de uso. El mismo debe tener al menos un identificador y sólo puede tener un identificador de cada clase.</w:t>
      </w:r>
    </w:p>
    <w:p w:rsidR="00D17850" w:rsidRDefault="00D17850" w:rsidP="00D17850">
      <w:pPr>
        <w:pStyle w:val="Prrafodelista"/>
        <w:numPr>
          <w:ilvl w:val="0"/>
          <w:numId w:val="39"/>
        </w:numPr>
      </w:pPr>
      <w:r>
        <w:t>El responsable de una posición</w:t>
      </w:r>
      <w:r w:rsidR="005539BD">
        <w:t xml:space="preserve"> debe</w:t>
      </w:r>
      <w:r>
        <w:t xml:space="preserve"> poder cargar, modificar y eliminar documentación a un bien de uso. La documentación no es obligatoria pero un bien puede tener uno o más ítems de documentación.</w:t>
      </w:r>
    </w:p>
    <w:p w:rsidR="00D17850" w:rsidRDefault="00D17850" w:rsidP="00D17850">
      <w:pPr>
        <w:pStyle w:val="Prrafodelista"/>
        <w:numPr>
          <w:ilvl w:val="0"/>
          <w:numId w:val="39"/>
        </w:numPr>
      </w:pPr>
      <w:r>
        <w:t>El responsable de una posición deben poder cambiar de posición un bien de uso.</w:t>
      </w:r>
    </w:p>
    <w:p w:rsidR="00D17850" w:rsidRDefault="00D17850" w:rsidP="00D17850">
      <w:pPr>
        <w:pStyle w:val="Prrafodelista"/>
        <w:numPr>
          <w:ilvl w:val="0"/>
          <w:numId w:val="39"/>
        </w:numPr>
      </w:pPr>
      <w:r>
        <w:t xml:space="preserve">El responsable de una posición </w:t>
      </w:r>
      <w:r w:rsidR="005539BD">
        <w:t>debe</w:t>
      </w:r>
      <w:r>
        <w:t xml:space="preserve"> poder visualizar y cancelar los bienes enviados pendientes de </w:t>
      </w:r>
      <w:r w:rsidR="00441998">
        <w:t xml:space="preserve">confirmación de </w:t>
      </w:r>
      <w:r>
        <w:t>recepción.</w:t>
      </w:r>
      <w:ins w:id="2" w:author="Juan Carlos Ramos" w:date="2015-11-23T09:24:00Z">
        <w:r w:rsidR="004826F5">
          <w:t xml:space="preserve"> </w:t>
        </w:r>
        <w:r w:rsidR="004826F5">
          <w:sym w:font="Wingdings" w:char="F0DF"/>
        </w:r>
        <w:r w:rsidR="004826F5">
          <w:t xml:space="preserve"> No atómico.</w:t>
        </w:r>
      </w:ins>
    </w:p>
    <w:p w:rsidR="00441998" w:rsidRDefault="00441998" w:rsidP="00D17850">
      <w:pPr>
        <w:pStyle w:val="Prrafodelista"/>
        <w:numPr>
          <w:ilvl w:val="0"/>
          <w:numId w:val="39"/>
        </w:numPr>
      </w:pPr>
      <w:r>
        <w:t xml:space="preserve">El responsable de una posición deben poder visualizar y confirmar los bienes pendientes de </w:t>
      </w:r>
      <w:proofErr w:type="spellStart"/>
      <w:r>
        <w:t>recepcionar</w:t>
      </w:r>
      <w:proofErr w:type="spellEnd"/>
      <w:r>
        <w:t>.</w:t>
      </w:r>
      <w:ins w:id="3" w:author="Juan Carlos Ramos" w:date="2015-11-23T09:26:00Z">
        <w:r w:rsidR="004826F5" w:rsidRPr="004826F5">
          <w:t xml:space="preserve"> </w:t>
        </w:r>
        <w:r w:rsidR="004826F5">
          <w:sym w:font="Wingdings" w:char="F0DF"/>
        </w:r>
        <w:r w:rsidR="004826F5">
          <w:t xml:space="preserve"> No atómico.</w:t>
        </w:r>
      </w:ins>
    </w:p>
    <w:p w:rsidR="00441998" w:rsidRDefault="00441998" w:rsidP="00D17850">
      <w:pPr>
        <w:pStyle w:val="Prrafodelista"/>
        <w:numPr>
          <w:ilvl w:val="0"/>
          <w:numId w:val="39"/>
        </w:numPr>
      </w:pPr>
      <w:r>
        <w:t>Cuando un responsable de una posición realiza un cambio de posición de un bien de uso, el sistema debe generar un reporte a modo de remito indicando que el bien se envió correctamente o no, y en este último caso debe indicar los errores de envío.</w:t>
      </w:r>
    </w:p>
    <w:p w:rsidR="00441998" w:rsidRDefault="00441998" w:rsidP="00D17850">
      <w:pPr>
        <w:pStyle w:val="Prrafodelista"/>
        <w:numPr>
          <w:ilvl w:val="0"/>
          <w:numId w:val="39"/>
        </w:numPr>
      </w:pPr>
      <w:r>
        <w:t>Cuando el responsable de una posición</w:t>
      </w:r>
      <w:r w:rsidR="005539BD">
        <w:t xml:space="preserve"> da </w:t>
      </w:r>
      <w:r>
        <w:t>de baja un bien de uso, este debe quedar provisoriamente dado de baja.</w:t>
      </w:r>
    </w:p>
    <w:p w:rsidR="00441998" w:rsidRDefault="007E627C" w:rsidP="00D17850">
      <w:pPr>
        <w:pStyle w:val="Prrafodelista"/>
        <w:numPr>
          <w:ilvl w:val="0"/>
          <w:numId w:val="39"/>
        </w:numPr>
      </w:pPr>
      <w:r>
        <w:t>El</w:t>
      </w:r>
      <w:r w:rsidR="00441998">
        <w:t xml:space="preserve"> responsable de bajas de bienes de uso debe </w:t>
      </w:r>
      <w:r>
        <w:t>poder visualizar las bajas provisorias pendientes de procesamiento.</w:t>
      </w:r>
    </w:p>
    <w:p w:rsidR="007E627C" w:rsidRDefault="007E627C" w:rsidP="00D17850">
      <w:pPr>
        <w:pStyle w:val="Prrafodelista"/>
        <w:numPr>
          <w:ilvl w:val="0"/>
          <w:numId w:val="39"/>
        </w:numPr>
      </w:pPr>
      <w:r>
        <w:t>El responsable de bajas de bienes de uso debe poder cancelar la baja provisoria del bien de uso.</w:t>
      </w:r>
    </w:p>
    <w:p w:rsidR="007E627C" w:rsidRDefault="007E627C" w:rsidP="00D17850">
      <w:pPr>
        <w:pStyle w:val="Prrafodelista"/>
        <w:numPr>
          <w:ilvl w:val="0"/>
          <w:numId w:val="39"/>
        </w:numPr>
      </w:pPr>
      <w:r>
        <w:t>El responsable de bajas de bienes de uso debe poder confirmar la baja de un bien de uso para que sea definitiva.</w:t>
      </w:r>
    </w:p>
    <w:p w:rsidR="005539BD" w:rsidRDefault="005539BD" w:rsidP="00D17850">
      <w:pPr>
        <w:pStyle w:val="Prrafodelista"/>
        <w:numPr>
          <w:ilvl w:val="0"/>
          <w:numId w:val="39"/>
        </w:numPr>
      </w:pPr>
      <w:r>
        <w:t>El responsable de una posición debe poder ver los bienes de uso dados de baja.</w:t>
      </w:r>
    </w:p>
    <w:p w:rsidR="007E627C" w:rsidRDefault="007E627C" w:rsidP="00D17850">
      <w:pPr>
        <w:pStyle w:val="Prrafodelista"/>
        <w:numPr>
          <w:ilvl w:val="0"/>
          <w:numId w:val="39"/>
        </w:numPr>
      </w:pPr>
      <w:r>
        <w:t xml:space="preserve">El responsable de una </w:t>
      </w:r>
      <w:r w:rsidR="00B044E3">
        <w:t>posición o un usuario con permisos de visualización a una posición deben poder buscar bienes de uso en esa posición.</w:t>
      </w:r>
    </w:p>
    <w:p w:rsidR="00B044E3" w:rsidRDefault="00B044E3" w:rsidP="00D17850">
      <w:pPr>
        <w:pStyle w:val="Prrafodelista"/>
        <w:numPr>
          <w:ilvl w:val="0"/>
          <w:numId w:val="39"/>
        </w:numPr>
      </w:pPr>
      <w:r>
        <w:t>El responsable de una posición o un usuario con permisos de visualización a una posición deben poder visualizar los datos de un bien de uso, sus identificadores y su documentación.</w:t>
      </w:r>
    </w:p>
    <w:p w:rsidR="00B044E3" w:rsidRDefault="00B044E3" w:rsidP="00D17850">
      <w:pPr>
        <w:pStyle w:val="Prrafodelista"/>
        <w:numPr>
          <w:ilvl w:val="0"/>
          <w:numId w:val="39"/>
        </w:numPr>
      </w:pPr>
      <w:r>
        <w:t>El responsable de una posición o un usuario con permisos de visualización a una posición deben poder visualizar y listar los movimientos de un bien de uso.</w:t>
      </w:r>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tipos de identificadores. Responsables y usuarios con permisos sólo pueden visualizar esta información.</w:t>
      </w:r>
      <w:ins w:id="4" w:author="Juan Carlos Ramos" w:date="2015-11-23T10:16:00Z">
        <w:r w:rsidR="00857665" w:rsidRPr="00857665">
          <w:t xml:space="preserve"> </w:t>
        </w:r>
        <w:r w:rsidR="00857665">
          <w:sym w:font="Wingdings" w:char="F0DF"/>
        </w:r>
        <w:r w:rsidR="00857665">
          <w:t xml:space="preserve"> No atómico.</w:t>
        </w:r>
      </w:ins>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rubros. Responsables y usuarios con permisos sólo pueden visualizar esta información.</w:t>
      </w:r>
      <w:ins w:id="5" w:author="Juan Carlos Ramos" w:date="2015-11-23T10:16:00Z">
        <w:r w:rsidR="00857665" w:rsidRPr="00857665">
          <w:t xml:space="preserve"> </w:t>
        </w:r>
        <w:r w:rsidR="00857665">
          <w:sym w:font="Wingdings" w:char="F0DF"/>
        </w:r>
        <w:r w:rsidR="00857665">
          <w:t xml:space="preserve"> No atómico.</w:t>
        </w:r>
      </w:ins>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posiciones. Responsables</w:t>
      </w:r>
      <w:r w:rsidR="00C46BF4">
        <w:t xml:space="preserve"> </w:t>
      </w:r>
      <w:r>
        <w:t xml:space="preserve"> y usuarios con permisos sólo pueden visualizar esta información.</w:t>
      </w:r>
      <w:ins w:id="6" w:author="Juan Carlos Ramos" w:date="2015-11-23T10:16:00Z">
        <w:r w:rsidR="00857665" w:rsidRPr="00857665">
          <w:t xml:space="preserve"> </w:t>
        </w:r>
        <w:r w:rsidR="00857665">
          <w:sym w:font="Wingdings" w:char="F0DF"/>
        </w:r>
        <w:r w:rsidR="00857665">
          <w:t xml:space="preserve"> No atómico.</w:t>
        </w:r>
      </w:ins>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w:t>
      </w:r>
      <w:r w:rsidR="00C46BF4">
        <w:t xml:space="preserve">inar proveedores. Responsables </w:t>
      </w:r>
      <w:r>
        <w:t>y usuarios con permisos sólo pueden visualizar esta información.</w:t>
      </w:r>
      <w:ins w:id="7" w:author="Juan Carlos Ramos" w:date="2015-11-23T10:16:00Z">
        <w:r w:rsidR="00857665">
          <w:t xml:space="preserve"> </w:t>
        </w:r>
        <w:r w:rsidR="00857665">
          <w:sym w:font="Wingdings" w:char="F0DF"/>
        </w:r>
        <w:r w:rsidR="00857665">
          <w:t xml:space="preserve"> No atómico.</w:t>
        </w:r>
      </w:ins>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usuarios. Responsables y usuarios con permisos sólo pueden visualizar esta información.</w:t>
      </w:r>
      <w:ins w:id="8" w:author="Juan Carlos Ramos" w:date="2015-11-23T10:16:00Z">
        <w:r w:rsidR="00857665">
          <w:t xml:space="preserve"> </w:t>
        </w:r>
        <w:r w:rsidR="00857665">
          <w:sym w:font="Wingdings" w:char="F0DF"/>
        </w:r>
        <w:r w:rsidR="00857665">
          <w:t xml:space="preserve"> No atómico.</w:t>
        </w:r>
      </w:ins>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administradores. Responsables y usuarios con permisos sólo pueden visualizar esta información.</w:t>
      </w:r>
    </w:p>
    <w:p w:rsidR="00B044E3" w:rsidRDefault="00B044E3" w:rsidP="00B044E3">
      <w:pPr>
        <w:pStyle w:val="Prrafodelista"/>
        <w:numPr>
          <w:ilvl w:val="0"/>
          <w:numId w:val="39"/>
        </w:numPr>
      </w:pPr>
      <w:r>
        <w:t>Un administrador debe poder asignar</w:t>
      </w:r>
      <w:r w:rsidR="00C46BF4">
        <w:t>, desasignar y visualizar</w:t>
      </w:r>
      <w:r>
        <w:t xml:space="preserve"> usuarios como responsable</w:t>
      </w:r>
      <w:r w:rsidR="00C46BF4">
        <w:t>s de una posición. Responsables</w:t>
      </w:r>
      <w:r>
        <w:t xml:space="preserve"> y usuarios con permisos sólo pueden visualizar esta información.</w:t>
      </w:r>
    </w:p>
    <w:p w:rsidR="00B044E3" w:rsidRDefault="00B044E3" w:rsidP="00B044E3">
      <w:pPr>
        <w:pStyle w:val="Prrafodelista"/>
        <w:numPr>
          <w:ilvl w:val="0"/>
          <w:numId w:val="39"/>
        </w:numPr>
      </w:pPr>
      <w:r>
        <w:t>Un administrador debe poder asignar</w:t>
      </w:r>
      <w:r w:rsidR="00C46BF4">
        <w:t>,</w:t>
      </w:r>
      <w:r>
        <w:t xml:space="preserve"> </w:t>
      </w:r>
      <w:r w:rsidR="00C46BF4">
        <w:t>desasignar y visualizar</w:t>
      </w:r>
      <w:r>
        <w:t xml:space="preserve"> qué usuarios tienen permisos de v</w:t>
      </w:r>
      <w:r w:rsidR="00C46BF4">
        <w:t>isualización sobre una posición. Responsables</w:t>
      </w:r>
      <w:r>
        <w:t xml:space="preserve"> y usuarios con permisos sólo pueden visualizar esta información.</w:t>
      </w:r>
    </w:p>
    <w:p w:rsidR="00B044E3" w:rsidRDefault="006F31CF" w:rsidP="00B044E3">
      <w:pPr>
        <w:pStyle w:val="Prrafodelista"/>
        <w:numPr>
          <w:ilvl w:val="0"/>
          <w:numId w:val="39"/>
        </w:numPr>
      </w:pPr>
      <w:r>
        <w:t>El responsable de una posición o un usuario con permisos de visualización a una posición deben poder generar un listado de los movimientos de todos los bienes de uso que pertenezcan a una posición, o estén a cargo de un responsable.</w:t>
      </w:r>
    </w:p>
    <w:p w:rsidR="006F31CF" w:rsidRDefault="006F31CF" w:rsidP="00B044E3">
      <w:pPr>
        <w:pStyle w:val="Prrafodelista"/>
        <w:numPr>
          <w:ilvl w:val="0"/>
          <w:numId w:val="39"/>
        </w:numPr>
      </w:pPr>
      <w:r>
        <w:t>El responsable de una posición o un usuario con permisos de visualización a una posición deben poder generar un listado de los bienes de uso en una posición o que estén a cargo de un responsable.</w:t>
      </w:r>
    </w:p>
    <w:p w:rsidR="001B223B" w:rsidRDefault="006F31CF" w:rsidP="006F31CF">
      <w:pPr>
        <w:pStyle w:val="Ttulo3"/>
      </w:pPr>
      <w:r>
        <w:t>Requerimientos no Funcionales</w:t>
      </w:r>
    </w:p>
    <w:p w:rsidR="006F31CF" w:rsidRDefault="006F31CF" w:rsidP="006F31CF">
      <w:pPr>
        <w:pStyle w:val="Prrafodelista"/>
        <w:numPr>
          <w:ilvl w:val="0"/>
          <w:numId w:val="40"/>
        </w:numPr>
      </w:pPr>
      <w:r>
        <w:t xml:space="preserve">El sistema debe ser programado en </w:t>
      </w:r>
      <w:proofErr w:type="spellStart"/>
      <w:r>
        <w:t>Genexus</w:t>
      </w:r>
      <w:proofErr w:type="spellEnd"/>
      <w:r>
        <w:t xml:space="preserve"> X Ev1.</w:t>
      </w:r>
    </w:p>
    <w:p w:rsidR="006F31CF" w:rsidRDefault="006F31CF" w:rsidP="006F31CF">
      <w:pPr>
        <w:pStyle w:val="Prrafodelista"/>
        <w:numPr>
          <w:ilvl w:val="0"/>
          <w:numId w:val="40"/>
        </w:numPr>
      </w:pPr>
      <w:r>
        <w:t>La base de datos del sistema debe estar en SQL Server 2008.</w:t>
      </w:r>
    </w:p>
    <w:p w:rsidR="006F31CF" w:rsidRDefault="006F31CF" w:rsidP="006F31CF">
      <w:pPr>
        <w:pStyle w:val="Prrafodelista"/>
        <w:numPr>
          <w:ilvl w:val="0"/>
          <w:numId w:val="40"/>
        </w:numPr>
      </w:pPr>
      <w:r>
        <w:t>El sistema debe ser accesible únicamente desde la intranet de la empresa. No puede ser accedido a través de internet.</w:t>
      </w:r>
    </w:p>
    <w:p w:rsidR="006F31CF" w:rsidRDefault="006F31CF" w:rsidP="006F31CF">
      <w:pPr>
        <w:pStyle w:val="Prrafodelista"/>
        <w:numPr>
          <w:ilvl w:val="0"/>
          <w:numId w:val="40"/>
        </w:numPr>
      </w:pPr>
      <w:r>
        <w:t>Ante cualquier acción del usuario, el tiempo máximo de respuesta del sistema debe ser de 10 segundos.</w:t>
      </w:r>
    </w:p>
    <w:p w:rsidR="006F31CF" w:rsidRDefault="006F31CF" w:rsidP="006F31CF">
      <w:pPr>
        <w:pStyle w:val="Prrafodelista"/>
        <w:numPr>
          <w:ilvl w:val="0"/>
          <w:numId w:val="40"/>
        </w:numPr>
      </w:pPr>
      <w:r>
        <w:t>El sistema debe ser web.</w:t>
      </w:r>
    </w:p>
    <w:p w:rsidR="006F31CF" w:rsidRDefault="006F31CF" w:rsidP="001B223B"/>
    <w:sectPr w:rsidR="006F31CF" w:rsidSect="00026E9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90B" w:rsidRDefault="000C790B" w:rsidP="00DF334B">
      <w:pPr>
        <w:spacing w:after="0" w:line="240" w:lineRule="auto"/>
      </w:pPr>
      <w:r>
        <w:separator/>
      </w:r>
    </w:p>
  </w:endnote>
  <w:endnote w:type="continuationSeparator" w:id="0">
    <w:p w:rsidR="000C790B" w:rsidRDefault="000C790B"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0C790B" w:rsidRDefault="000C790B">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857665">
              <w:rPr>
                <w:b/>
                <w:noProof/>
              </w:rPr>
              <w:t>9</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857665">
              <w:rPr>
                <w:b/>
                <w:noProof/>
              </w:rPr>
              <w:t>10</w:t>
            </w:r>
            <w:r>
              <w:rPr>
                <w:b/>
                <w:sz w:val="24"/>
                <w:szCs w:val="24"/>
              </w:rPr>
              <w:fldChar w:fldCharType="end"/>
            </w:r>
          </w:p>
        </w:sdtContent>
      </w:sdt>
    </w:sdtContent>
  </w:sdt>
  <w:p w:rsidR="000C790B" w:rsidRDefault="000C79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90B" w:rsidRDefault="000C790B" w:rsidP="00DF334B">
      <w:pPr>
        <w:spacing w:after="0" w:line="240" w:lineRule="auto"/>
      </w:pPr>
      <w:r>
        <w:separator/>
      </w:r>
    </w:p>
  </w:footnote>
  <w:footnote w:type="continuationSeparator" w:id="0">
    <w:p w:rsidR="000C790B" w:rsidRDefault="000C790B"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90B" w:rsidRDefault="000C790B">
    <w:pPr>
      <w:pStyle w:val="Encabezado"/>
    </w:pPr>
    <w:r>
      <w:rPr>
        <w:noProof/>
        <w:lang w:val="en-US" w:eastAsia="en-US"/>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48"/>
      </v:shape>
    </w:pict>
  </w:numPicBullet>
  <w:numPicBullet w:numPicBulletId="1">
    <w:pict>
      <v:shape id="_x0000_i1031"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A70112"/>
    <w:multiLevelType w:val="hybridMultilevel"/>
    <w:tmpl w:val="C60A1E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9">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3">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4">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9">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4">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6">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981285"/>
    <w:multiLevelType w:val="hybridMultilevel"/>
    <w:tmpl w:val="ACC6D2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6">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9F17248"/>
    <w:multiLevelType w:val="hybridMultilevel"/>
    <w:tmpl w:val="8BDC01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1"/>
  </w:num>
  <w:num w:numId="2">
    <w:abstractNumId w:val="34"/>
  </w:num>
  <w:num w:numId="3">
    <w:abstractNumId w:val="1"/>
  </w:num>
  <w:num w:numId="4">
    <w:abstractNumId w:val="25"/>
  </w:num>
  <w:num w:numId="5">
    <w:abstractNumId w:val="0"/>
  </w:num>
  <w:num w:numId="6">
    <w:abstractNumId w:val="18"/>
  </w:num>
  <w:num w:numId="7">
    <w:abstractNumId w:val="17"/>
  </w:num>
  <w:num w:numId="8">
    <w:abstractNumId w:val="8"/>
  </w:num>
  <w:num w:numId="9">
    <w:abstractNumId w:val="28"/>
  </w:num>
  <w:num w:numId="10">
    <w:abstractNumId w:val="20"/>
  </w:num>
  <w:num w:numId="11">
    <w:abstractNumId w:val="24"/>
  </w:num>
  <w:num w:numId="12">
    <w:abstractNumId w:val="11"/>
  </w:num>
  <w:num w:numId="13">
    <w:abstractNumId w:val="39"/>
  </w:num>
  <w:num w:numId="14">
    <w:abstractNumId w:val="26"/>
  </w:num>
  <w:num w:numId="15">
    <w:abstractNumId w:val="15"/>
  </w:num>
  <w:num w:numId="16">
    <w:abstractNumId w:val="31"/>
  </w:num>
  <w:num w:numId="17">
    <w:abstractNumId w:val="27"/>
  </w:num>
  <w:num w:numId="18">
    <w:abstractNumId w:val="3"/>
  </w:num>
  <w:num w:numId="19">
    <w:abstractNumId w:val="30"/>
  </w:num>
  <w:num w:numId="20">
    <w:abstractNumId w:val="12"/>
  </w:num>
  <w:num w:numId="21">
    <w:abstractNumId w:val="4"/>
  </w:num>
  <w:num w:numId="22">
    <w:abstractNumId w:val="23"/>
  </w:num>
  <w:num w:numId="23">
    <w:abstractNumId w:val="5"/>
  </w:num>
  <w:num w:numId="24">
    <w:abstractNumId w:val="35"/>
  </w:num>
  <w:num w:numId="25">
    <w:abstractNumId w:val="10"/>
  </w:num>
  <w:num w:numId="26">
    <w:abstractNumId w:val="2"/>
  </w:num>
  <w:num w:numId="27">
    <w:abstractNumId w:val="33"/>
  </w:num>
  <w:num w:numId="28">
    <w:abstractNumId w:val="19"/>
  </w:num>
  <w:num w:numId="29">
    <w:abstractNumId w:val="22"/>
  </w:num>
  <w:num w:numId="30">
    <w:abstractNumId w:val="13"/>
  </w:num>
  <w:num w:numId="31">
    <w:abstractNumId w:val="38"/>
  </w:num>
  <w:num w:numId="32">
    <w:abstractNumId w:val="9"/>
  </w:num>
  <w:num w:numId="33">
    <w:abstractNumId w:val="29"/>
  </w:num>
  <w:num w:numId="34">
    <w:abstractNumId w:val="36"/>
  </w:num>
  <w:num w:numId="35">
    <w:abstractNumId w:val="14"/>
  </w:num>
  <w:num w:numId="36">
    <w:abstractNumId w:val="16"/>
  </w:num>
  <w:num w:numId="37">
    <w:abstractNumId w:val="6"/>
  </w:num>
  <w:num w:numId="38">
    <w:abstractNumId w:val="32"/>
  </w:num>
  <w:num w:numId="39">
    <w:abstractNumId w:val="7"/>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
  <w:rsids>
    <w:rsidRoot w:val="001F3DC1"/>
    <w:rsid w:val="000021D2"/>
    <w:rsid w:val="00026E95"/>
    <w:rsid w:val="000C790B"/>
    <w:rsid w:val="000F7822"/>
    <w:rsid w:val="00184888"/>
    <w:rsid w:val="00186738"/>
    <w:rsid w:val="001A3718"/>
    <w:rsid w:val="001B223B"/>
    <w:rsid w:val="001D425E"/>
    <w:rsid w:val="001F3DC1"/>
    <w:rsid w:val="00252454"/>
    <w:rsid w:val="00287DCE"/>
    <w:rsid w:val="00332A64"/>
    <w:rsid w:val="00337B71"/>
    <w:rsid w:val="003564E8"/>
    <w:rsid w:val="0038097D"/>
    <w:rsid w:val="003C6ADB"/>
    <w:rsid w:val="003D4E79"/>
    <w:rsid w:val="003E02B0"/>
    <w:rsid w:val="00430DFF"/>
    <w:rsid w:val="00441998"/>
    <w:rsid w:val="00455A6B"/>
    <w:rsid w:val="004826F5"/>
    <w:rsid w:val="004B3240"/>
    <w:rsid w:val="004F13C9"/>
    <w:rsid w:val="004F3E7D"/>
    <w:rsid w:val="005539BD"/>
    <w:rsid w:val="0059168A"/>
    <w:rsid w:val="005932A8"/>
    <w:rsid w:val="005E2A42"/>
    <w:rsid w:val="00600C5D"/>
    <w:rsid w:val="00622112"/>
    <w:rsid w:val="00664638"/>
    <w:rsid w:val="00676D32"/>
    <w:rsid w:val="00687013"/>
    <w:rsid w:val="006C7978"/>
    <w:rsid w:val="006F31CF"/>
    <w:rsid w:val="00752C5C"/>
    <w:rsid w:val="00761CF6"/>
    <w:rsid w:val="00785BD9"/>
    <w:rsid w:val="00797844"/>
    <w:rsid w:val="007B38F5"/>
    <w:rsid w:val="007B50AA"/>
    <w:rsid w:val="007C72A3"/>
    <w:rsid w:val="007E3843"/>
    <w:rsid w:val="007E627C"/>
    <w:rsid w:val="00852F61"/>
    <w:rsid w:val="00857665"/>
    <w:rsid w:val="008C0132"/>
    <w:rsid w:val="008C2403"/>
    <w:rsid w:val="008F7ED4"/>
    <w:rsid w:val="00903EE8"/>
    <w:rsid w:val="009516A1"/>
    <w:rsid w:val="0096782B"/>
    <w:rsid w:val="009A181A"/>
    <w:rsid w:val="009C1CAD"/>
    <w:rsid w:val="009E601B"/>
    <w:rsid w:val="00A34897"/>
    <w:rsid w:val="00A5353E"/>
    <w:rsid w:val="00A629B4"/>
    <w:rsid w:val="00A70425"/>
    <w:rsid w:val="00A8305E"/>
    <w:rsid w:val="00A9133B"/>
    <w:rsid w:val="00A94539"/>
    <w:rsid w:val="00AA4D62"/>
    <w:rsid w:val="00AB10CD"/>
    <w:rsid w:val="00AD12D4"/>
    <w:rsid w:val="00AE421F"/>
    <w:rsid w:val="00AE5D91"/>
    <w:rsid w:val="00B044E3"/>
    <w:rsid w:val="00B0626B"/>
    <w:rsid w:val="00B40DE0"/>
    <w:rsid w:val="00B57F18"/>
    <w:rsid w:val="00B57FEB"/>
    <w:rsid w:val="00B966B5"/>
    <w:rsid w:val="00BA24CD"/>
    <w:rsid w:val="00BC6A82"/>
    <w:rsid w:val="00C36279"/>
    <w:rsid w:val="00C369D5"/>
    <w:rsid w:val="00C46BF4"/>
    <w:rsid w:val="00C52486"/>
    <w:rsid w:val="00C70521"/>
    <w:rsid w:val="00CB1B4D"/>
    <w:rsid w:val="00CE3E99"/>
    <w:rsid w:val="00D17850"/>
    <w:rsid w:val="00D2123E"/>
    <w:rsid w:val="00D564F3"/>
    <w:rsid w:val="00DB771C"/>
    <w:rsid w:val="00DF334B"/>
    <w:rsid w:val="00E43CFA"/>
    <w:rsid w:val="00E70D9E"/>
    <w:rsid w:val="00EC64C7"/>
    <w:rsid w:val="00EC7FF6"/>
    <w:rsid w:val="00ED79B5"/>
    <w:rsid w:val="00EE11F9"/>
    <w:rsid w:val="00F21E15"/>
    <w:rsid w:val="00F30461"/>
    <w:rsid w:val="00F700CD"/>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2C14EC-92E1-43FE-87E9-02A06545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2659</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Juan Carlos Ramos</cp:lastModifiedBy>
  <cp:revision>3</cp:revision>
  <dcterms:created xsi:type="dcterms:W3CDTF">2015-11-23T12:27:00Z</dcterms:created>
  <dcterms:modified xsi:type="dcterms:W3CDTF">2015-11-23T13:18:00Z</dcterms:modified>
</cp:coreProperties>
</file>