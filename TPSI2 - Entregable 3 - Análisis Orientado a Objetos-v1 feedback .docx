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5E" w:rsidRDefault="001F3DC1" w:rsidP="001F3DC1">
      <w:pPr>
        <w:pStyle w:val="Ttulo"/>
      </w:pPr>
      <w:r>
        <w:t xml:space="preserve">Entregable </w:t>
      </w:r>
      <w:r w:rsidR="009E76B0">
        <w:t>3</w:t>
      </w:r>
    </w:p>
    <w:p w:rsidR="006F31CF" w:rsidRDefault="001F3DC1" w:rsidP="009E76B0">
      <w:pPr>
        <w:pStyle w:val="Ttulo1"/>
      </w:pPr>
      <w:r>
        <w:t xml:space="preserve">Punto </w:t>
      </w:r>
      <w:r w:rsidR="009E76B0">
        <w:t>4</w:t>
      </w:r>
      <w:r>
        <w:t xml:space="preserve"> – </w:t>
      </w:r>
      <w:r w:rsidR="009E76B0">
        <w:t>Análisis Orientado a Objetos</w:t>
      </w:r>
    </w:p>
    <w:p w:rsidR="007F0045" w:rsidRDefault="007F0045" w:rsidP="009E76B0">
      <w:pPr>
        <w:pStyle w:val="Ttulo2"/>
      </w:pPr>
      <w:r>
        <w:t>4-a Diagrama de caso de uso</w:t>
      </w:r>
    </w:p>
    <w:p w:rsidR="000B0E7E" w:rsidRDefault="000B0E7E" w:rsidP="000B0E7E">
      <w:r>
        <w:t>A continuación se presenta el diagrama de caso de uso del sistema de trazabilidad de bienes de uso. Se listan algunas aclaraciones: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Los casos de uso se rellanan con diferentes colores dependiendo del actor que los alcancen. Esto se hace con el fin de mejorar la legibilidad del diagrama.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Gris: Casos de uso a los que sólo accede un Administrador. Son todos los casos de uso relacionados a la carga, edición y eliminación de posiciones, rubros, proveedores,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Azul: Casos de uso a los que sólo accede un Responsable de posición. Son todos los casos de uso relacionados a la carga, edición, baja y cambio de posición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Verde: Casos de uso a los que acceden los Responsables de posiciones y los usuarios con permisos de visualización. Son los casos de uso relacionados a mostrar información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Celeste: Casos de uso a los que acceden los Responsables de posiciones, los usuarios con permisos de visualización y los administradores. Son los casos de uso relacionados a mostrar la información de proveedores, posiciones, rubros,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Rojo: Casos de uso a los que sólo accede el Responsable de bajas de bienes de uso. Son los casos de uso relacionados a la confirmación de las bajas de los mismos.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Amarrillo: Casos de uso ejecutados automáticamente por el sistema en función del tiempo.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Se aplicó la generalización de actor: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 xml:space="preserve">Se creó un actor abstracto llamado usuario, el cual agrupa el comportamiento que tienen en común los actores reales Responsable (el responsable de una posición) y </w:t>
      </w:r>
      <w:proofErr w:type="spellStart"/>
      <w:r>
        <w:t>UsuarioLectura</w:t>
      </w:r>
      <w:proofErr w:type="spellEnd"/>
      <w:r>
        <w:t xml:space="preserve"> (los usuarios que tienen permisos de visualización sobre una posición).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El actor Administrador no utiliza la generalización usuario para acceder a los casos de uso pintados en celeste porque eso le daría acceso a los casos de uso pintados en verde, lo que no le corresponde.</w:t>
      </w:r>
    </w:p>
    <w:p w:rsidR="000B0E7E" w:rsidRPr="000B0E7E" w:rsidRDefault="000B0E7E" w:rsidP="00EF6BBE">
      <w:pPr>
        <w:pStyle w:val="Prrafodelista"/>
        <w:numPr>
          <w:ilvl w:val="1"/>
          <w:numId w:val="18"/>
        </w:numPr>
      </w:pPr>
      <w:r>
        <w:t>Se aplicó relación “</w:t>
      </w:r>
      <w:proofErr w:type="spellStart"/>
      <w:r w:rsidRPr="000B0E7E">
        <w:rPr>
          <w:i/>
        </w:rPr>
        <w:t>extend</w:t>
      </w:r>
      <w:proofErr w:type="spellEnd"/>
      <w:r>
        <w:t>” para los casos de uso confirmar recepción de bien (primero deben mostrarse los bienes pendientes de recepción) y cancelar envío de bien</w:t>
      </w:r>
      <w:r w:rsidR="00423D48">
        <w:t xml:space="preserve"> (primero deben mostrarse los bienes no recibidos que se enviaron a otra posición).</w:t>
      </w:r>
    </w:p>
    <w:p w:rsidR="007F0045" w:rsidRPr="007F0045" w:rsidRDefault="00774E2D" w:rsidP="007F0045">
      <w:r>
        <w:rPr>
          <w:noProof/>
          <w:lang w:val="en-US" w:eastAsia="en-US"/>
        </w:rPr>
        <w:lastRenderedPageBreak/>
        <w:drawing>
          <wp:inline distT="0" distB="0" distL="0" distR="0">
            <wp:extent cx="6645415" cy="6899563"/>
            <wp:effectExtent l="0" t="0" r="0" b="0"/>
            <wp:docPr id="6" name="5 Imagen" descr="DiagramaCaso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oUs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57" cy="69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B0" w:rsidRDefault="009E76B0" w:rsidP="009E76B0">
      <w:pPr>
        <w:pStyle w:val="Ttulo2"/>
      </w:pPr>
      <w:r>
        <w:lastRenderedPageBreak/>
        <w:t>4-</w:t>
      </w:r>
      <w:r w:rsidR="007F0045">
        <w:t>b</w:t>
      </w:r>
      <w:r>
        <w:t xml:space="preserve"> </w:t>
      </w:r>
      <w:r w:rsidR="007F0045">
        <w:t>Límite del sistema</w:t>
      </w:r>
    </w:p>
    <w:p w:rsidR="009E76B0" w:rsidRDefault="004D50AD" w:rsidP="009E76B0">
      <w:pPr>
        <w:rPr>
          <w:ins w:id="0" w:author="Juan Carlos Ramos" w:date="2015-11-30T19:08:00Z"/>
        </w:rPr>
      </w:pPr>
      <w:r>
        <w:rPr>
          <w:noProof/>
          <w:lang w:val="en-US" w:eastAsia="en-US"/>
        </w:rPr>
        <w:drawing>
          <wp:inline distT="0" distB="0" distL="0" distR="0">
            <wp:extent cx="5612130" cy="5842000"/>
            <wp:effectExtent l="0" t="0" r="0" b="0"/>
            <wp:docPr id="8" name="7 Imagen" descr="Límite del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ímite del sistem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1" w:rsidRDefault="00196F51" w:rsidP="009E76B0">
      <w:ins w:id="1" w:author="Juan Carlos Ramos" w:date="2015-11-30T19:08:00Z">
        <w:r>
          <w:t>En el diagrama anterior ya se veía el  Límite del Sistema.</w:t>
        </w:r>
      </w:ins>
    </w:p>
    <w:p w:rsidR="00EF169C" w:rsidRDefault="00EF169C" w:rsidP="00EF169C">
      <w:pPr>
        <w:pStyle w:val="Ttulo2"/>
      </w:pPr>
      <w:r>
        <w:t>4-c Casos de Uso</w:t>
      </w:r>
    </w:p>
    <w:p w:rsidR="00EF169C" w:rsidRDefault="00DE5527" w:rsidP="00DE5527">
      <w:pPr>
        <w:pStyle w:val="Ttulo3"/>
      </w:pPr>
      <w:r>
        <w:t>Complejidad Baja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BuscarBienes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14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Busca bienes de uso según los parámetros de búsqueda que indica el usuario.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Usuario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B63BEE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</w:p>
    <w:p w:rsidR="004100B7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El Usuario debe estar </w:t>
      </w:r>
      <w:proofErr w:type="spellStart"/>
      <w:r>
        <w:t>logueado</w:t>
      </w:r>
      <w:proofErr w:type="spellEnd"/>
      <w:r>
        <w:t xml:space="preserve"> en el sistema.</w:t>
      </w:r>
    </w:p>
    <w:p w:rsidR="00B63BEE" w:rsidRPr="00B63BEE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>El Usuario debe tener permisos de visualización sobre la posición que busca los bienes, o debe ser responsable de la misma.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El caso de uso empieza cuando el Usuario ingresa</w:t>
      </w:r>
      <w:r w:rsidR="00B63BEE">
        <w:t xml:space="preserve"> a la sección de administración de </w:t>
      </w:r>
      <w:r>
        <w:t>bienes de uso.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El </w:t>
      </w:r>
      <w:r w:rsidR="00012AC1">
        <w:t>U</w:t>
      </w:r>
      <w:r>
        <w:t>suario indica los parámetros de búsqueda de bienes de uso</w:t>
      </w:r>
      <w:r w:rsidR="00B63BEE">
        <w:t xml:space="preserve"> y confirma la búsqueda</w:t>
      </w:r>
      <w:r>
        <w:t>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 hay bienes que coinciden con los parámetros de búsqueda indicados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 xml:space="preserve">El sistema </w:t>
      </w:r>
      <w:r w:rsidR="00787FD0">
        <w:t>lista</w:t>
      </w:r>
      <w:r>
        <w:t xml:space="preserve">  los bienes de uso que coinciden con los parámetros indicados por el responsable o el usuario.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Sino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>El sistema indica al responsable o al usuario que no se han encontrado bienes de uso.</w:t>
      </w:r>
    </w:p>
    <w:p w:rsidR="004100B7" w:rsidRDefault="004100B7" w:rsidP="004100B7">
      <w:pPr>
        <w:spacing w:after="0" w:line="240" w:lineRule="auto"/>
      </w:pPr>
      <w:proofErr w:type="spellStart"/>
      <w:r w:rsidRPr="005B43EC">
        <w:rPr>
          <w:b/>
          <w:lang w:val="es-ES"/>
        </w:rPr>
        <w:t>Postcondiciones</w:t>
      </w:r>
      <w:proofErr w:type="spellEnd"/>
      <w:proofErr w:type="gramStart"/>
      <w:r>
        <w:rPr>
          <w:lang w:val="es-ES"/>
        </w:rPr>
        <w:t>:</w:t>
      </w:r>
      <w:r>
        <w:t>Ninguna</w:t>
      </w:r>
      <w:proofErr w:type="gramEnd"/>
      <w:r>
        <w:t>.</w:t>
      </w:r>
    </w:p>
    <w:p w:rsidR="00FD7477" w:rsidRPr="00FD747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 Ninguno</w:t>
      </w:r>
    </w:p>
    <w:p w:rsidR="00DE5527" w:rsidRDefault="00FD7477" w:rsidP="00FD7477">
      <w:pPr>
        <w:pStyle w:val="Ttulo3"/>
      </w:pPr>
      <w:r>
        <w:t>Complejidad Media</w:t>
      </w:r>
      <w:r w:rsidR="00403F9F">
        <w:t xml:space="preserve"> 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CargarPosicion</w:t>
      </w:r>
      <w:proofErr w:type="spellEnd"/>
      <w:ins w:id="2" w:author="Juan Carlos Ramos" w:date="2015-11-30T18:47:00Z">
        <w:r w:rsidR="00403F9F">
          <w:rPr>
            <w:lang w:val="es-ES" w:eastAsia="en-US"/>
          </w:rPr>
          <w:t xml:space="preserve"> </w:t>
        </w:r>
      </w:ins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25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Guarda una nueva posición en el sistema.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Administrador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  <w:r w:rsidR="00B63BEE">
        <w:rPr>
          <w:lang w:val="es-ES" w:eastAsia="en-US"/>
        </w:rPr>
        <w:t xml:space="preserve">El Administrador debe estar </w:t>
      </w:r>
      <w:proofErr w:type="spellStart"/>
      <w:r w:rsidR="00B63BEE">
        <w:rPr>
          <w:lang w:val="es-ES" w:eastAsia="en-US"/>
        </w:rPr>
        <w:t>logueado</w:t>
      </w:r>
      <w:proofErr w:type="spellEnd"/>
      <w:r w:rsidR="00B63BEE">
        <w:rPr>
          <w:lang w:val="es-ES" w:eastAsia="en-US"/>
        </w:rPr>
        <w:t xml:space="preserve"> en el sistema</w:t>
      </w:r>
      <w:r>
        <w:rPr>
          <w:lang w:val="es-ES" w:eastAsia="en-US"/>
        </w:rPr>
        <w:t>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caso de uso empieza cuando el Administrador selecciona “Nueva Posición”.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ingresa la descripción de la posición.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confirma la carga de la posición.</w:t>
      </w:r>
    </w:p>
    <w:p w:rsidR="004100B7" w:rsidRDefault="004100B7" w:rsidP="004100B7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4100B7" w:rsidRDefault="004100B7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La posición ingresada queda guardada en el sistema.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DescripcionVacia</w:t>
      </w:r>
      <w:proofErr w:type="spellEnd"/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r>
        <w:t>Cancelar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 xml:space="preserve">: </w:t>
      </w:r>
      <w:proofErr w:type="spellStart"/>
      <w:r>
        <w:t>DescripcionVacia</w:t>
      </w:r>
      <w:proofErr w:type="spellEnd"/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Administrador que ha intentado guardar una posición sin descripción.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el Administrador ha intentado confirmar la carga de la posición sin proporcionar una descripción para la misma.</w:t>
      </w:r>
    </w:p>
    <w:p w:rsidR="004100B7" w:rsidRDefault="004100B7" w:rsidP="004100B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flujo alternativo empieza después del paso 3 del flujo principal.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sistema informa al Administrador que no puede guardar cargar una posición sin descripción.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>: Cancelar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Administrador cancela la carga de la posición.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4100B7" w:rsidRDefault="004100B7" w:rsidP="004100B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flujo alternativo empieza en cualquier momento.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Administrador cancela la carga de la posición.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30121E" w:rsidRDefault="0030121E" w:rsidP="00FD7477">
      <w:pPr>
        <w:rPr>
          <w:lang w:eastAsia="en-US"/>
        </w:rPr>
      </w:pP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CambiarPosicionBien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4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cambia la posición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ingresa a la opción “Administrador de cambio de posición”.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selecciona la posición de envío.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muestra los bienes que están en la posición seleccionada.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Por cada bien de uso que el Responsable quiere mover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motivo de cambio de posición.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plazo de recepción.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posición de destino del bien de uso.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Si el Responsable lo desea</w:t>
      </w:r>
    </w:p>
    <w:p w:rsidR="000B3C88" w:rsidRDefault="000B3C88" w:rsidP="00EF6BBE">
      <w:pPr>
        <w:pStyle w:val="Prrafodelista"/>
        <w:numPr>
          <w:ilvl w:val="2"/>
          <w:numId w:val="14"/>
        </w:numPr>
        <w:spacing w:after="0" w:line="240" w:lineRule="auto"/>
      </w:pPr>
      <w:r>
        <w:t>Indica una observación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confirma el cambio de posición de los bienes indicados.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valida los bienes a cambiar de posición.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 la validación para realizar el envío es exitosa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realiza los cambios de posiciones de los bienes de uso indicados.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muestra un reporte a modo de remito indicando los datos ingresados para el movimiento de cada bien.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Sino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marca los bienes de uso que no cumplen la validación de envío.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vuelve a ejecutar el paso 4 de este flujo.</w:t>
      </w:r>
    </w:p>
    <w:p w:rsidR="000B3C88" w:rsidRDefault="000B3C88" w:rsidP="000B3C88">
      <w:pPr>
        <w:spacing w:after="0" w:line="240" w:lineRule="auto"/>
      </w:pPr>
      <w:r w:rsidRPr="007667A8">
        <w:rPr>
          <w:b/>
        </w:rPr>
        <w:t>Flujos alternativos</w:t>
      </w:r>
      <w:r>
        <w:t>: Ninguno.</w:t>
      </w:r>
    </w:p>
    <w:p w:rsidR="000B3C88" w:rsidRDefault="000B3C88" w:rsidP="000B3C88">
      <w:pPr>
        <w:spacing w:after="0" w:line="240" w:lineRule="auto"/>
      </w:pPr>
      <w:proofErr w:type="spellStart"/>
      <w:r w:rsidRPr="000B3C88">
        <w:rPr>
          <w:b/>
        </w:rPr>
        <w:t>Postcondiciones</w:t>
      </w:r>
      <w:proofErr w:type="spellEnd"/>
      <w:r>
        <w:t xml:space="preserve">: 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 xml:space="preserve">Por cada bien de uso desplazado por el Responsable, se genera un movimiento no finalizado hacia la posición destino </w:t>
      </w:r>
      <w:proofErr w:type="gramStart"/>
      <w:r>
        <w:t>indicada</w:t>
      </w:r>
      <w:proofErr w:type="gramEnd"/>
      <w:r>
        <w:t>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Cada bien de uso desplazado por el Responsable queda en estado en movimiento.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Cada bien de uso desplazado por el Responsable queda en posición sin asignar por cambio de posición.</w:t>
      </w:r>
    </w:p>
    <w:p w:rsidR="001F4794" w:rsidRDefault="001F4794" w:rsidP="001F4794">
      <w:pPr>
        <w:pStyle w:val="Ttulo3"/>
      </w:pPr>
      <w:r>
        <w:t>Complejidad Alta</w:t>
      </w:r>
    </w:p>
    <w:p w:rsidR="007351FC" w:rsidRDefault="007351FC" w:rsidP="007351FC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CargarBien</w:t>
      </w:r>
      <w:proofErr w:type="spellEnd"/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1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carga un bien de uso.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selecciona “Nuevo bien de uso”.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el formulario de carga de bienes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completa los datos del bien de uso: descripción, rubro, proveedor, número de serie.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indica la posición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Mientras hayan </w:t>
      </w:r>
      <w:proofErr w:type="spellStart"/>
      <w:r>
        <w:t>indentificadores</w:t>
      </w:r>
      <w:proofErr w:type="spellEnd"/>
      <w:r>
        <w:t xml:space="preserve">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indica el tipo y el código de identificador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Mientras haya documentación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carga los datos de la documentación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confirma la carga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un mensaje de carga exitosa.</w:t>
      </w:r>
    </w:p>
    <w:p w:rsidR="007351FC" w:rsidRDefault="007351FC" w:rsidP="007351FC">
      <w:pPr>
        <w:spacing w:after="0" w:line="240" w:lineRule="auto"/>
        <w:rPr>
          <w:lang w:val="es-ES"/>
        </w:rPr>
      </w:pP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D674E2" w:rsidRDefault="007351FC" w:rsidP="00EF6BBE">
      <w:pPr>
        <w:pStyle w:val="Prrafodelista"/>
        <w:numPr>
          <w:ilvl w:val="0"/>
          <w:numId w:val="12"/>
        </w:numPr>
      </w:pPr>
      <w:r>
        <w:t>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Los identificadores del bien de uso se guardaron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La documentación del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Se generó un primer movimiento finalizado del bien de uso indicando su posición inicial. Esto comienza la trazabilidad del bien de uso.</w:t>
      </w:r>
    </w:p>
    <w:p w:rsidR="00E74D77" w:rsidRDefault="00E74D77" w:rsidP="00E74D77">
      <w:r>
        <w:rPr>
          <w:b/>
        </w:rPr>
        <w:t>Flojos alternativos:</w:t>
      </w:r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FaltanDatosObligatorios</w:t>
      </w:r>
      <w:proofErr w:type="spellEnd"/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FaltanDatosObligatorios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Responsable que ha intentado guardar una bien de uso sin indicar alguno de los siguientes datos: descripción, posición, rubro, proveedor.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el Responsable ha intentado confirmar la carga de un bien sin proporcionar algún dato obligatorio del bien.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sistema informa al Responsable que no puede guardar un bien de uso sin indicar descripción, posición, rubro o proveedor.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>
      <w:pPr>
        <w:spacing w:after="0" w:line="240" w:lineRule="auto"/>
      </w:pPr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Responsable que ha intentado guardar un bien de uso sin indicar un identificador.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sistema informa al Responsable que debe cargar al menos un identificador al bien de uso.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/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eastAsia="en-US"/>
        </w:rPr>
        <w:t>MostrarBienesARecibir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7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 xml:space="preserve">: Muestra una lista con todos los bienes de uso en movimiento hacia la posición del Responsable y que aún no fueron </w:t>
      </w:r>
      <w:proofErr w:type="spellStart"/>
      <w:r>
        <w:rPr>
          <w:lang w:val="es-ES" w:eastAsia="en-US"/>
        </w:rPr>
        <w:t>recepcionados</w:t>
      </w:r>
      <w:proofErr w:type="spellEnd"/>
      <w:r>
        <w:rPr>
          <w:lang w:val="es-ES" w:eastAsia="en-US"/>
        </w:rPr>
        <w:t>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selecciona la opción “Bienes pendientes de recepción”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elige qué posición quiere consultar.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sistema muestra todos los bienes de uso pendientes de recepción en la posición del Responsable.</w:t>
      </w:r>
    </w:p>
    <w:p w:rsidR="000B3C88" w:rsidRDefault="000B3C88" w:rsidP="000B3C88">
      <w:pPr>
        <w:pStyle w:val="Prrafodelista"/>
        <w:spacing w:after="0" w:line="240" w:lineRule="auto"/>
      </w:pPr>
      <w:r>
        <w:t xml:space="preserve">Punto de extensión: </w:t>
      </w:r>
      <w:proofErr w:type="spellStart"/>
      <w:r>
        <w:t>ConfirmarRecepcion</w:t>
      </w:r>
      <w:proofErr w:type="spellEnd"/>
    </w:p>
    <w:p w:rsidR="000B3C88" w:rsidRDefault="000B3C88" w:rsidP="000B3C88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El sistema muestra los bienes pendientes de recepción de la posición elegida.</w:t>
      </w: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ConfirmarRecepcionDeBienes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8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Segmento 1: El Responsable confirma la recepción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f</w:t>
      </w:r>
      <w:r w:rsidRPr="005B43EC">
        <w:rPr>
          <w:b/>
          <w:lang w:val="es-ES" w:eastAsia="en-US"/>
        </w:rPr>
        <w:t>lujo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selecciona uno o más bienes de uso que se encuentran en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confirma la recepción del bien o bienes seleccionados.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sistema quita los bienes confirmados de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El sistema muestra un mensaje al Responsable indicándole que los bienes se </w:t>
      </w:r>
      <w:proofErr w:type="spellStart"/>
      <w:r>
        <w:t>recepcionaron</w:t>
      </w:r>
      <w:proofErr w:type="spellEnd"/>
      <w:r>
        <w:t xml:space="preserve"> correctamente.</w:t>
      </w:r>
    </w:p>
    <w:p w:rsidR="000B3C88" w:rsidRDefault="000B3C88" w:rsidP="000B3C88">
      <w:pPr>
        <w:spacing w:after="0" w:line="240" w:lineRule="auto"/>
        <w:rPr>
          <w:lang w:val="es-ES"/>
        </w:rPr>
      </w:pPr>
      <w:r>
        <w:rPr>
          <w:b/>
          <w:lang w:val="es-ES"/>
        </w:rPr>
        <w:t xml:space="preserve">Segmento 1 </w:t>
      </w: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bienes de uso </w:t>
      </w:r>
      <w:proofErr w:type="spellStart"/>
      <w:r>
        <w:t>recepcionados</w:t>
      </w:r>
      <w:proofErr w:type="spellEnd"/>
      <w:r>
        <w:t xml:space="preserve"> quedan con estado “asignado a una posición”.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movimientos pendientes de los bienes de uso </w:t>
      </w:r>
      <w:proofErr w:type="spellStart"/>
      <w:r>
        <w:t>recepcionados</w:t>
      </w:r>
      <w:proofErr w:type="spellEnd"/>
      <w:r>
        <w:t xml:space="preserve"> quedan finalizados.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La posición de los bienes de uso </w:t>
      </w:r>
      <w:proofErr w:type="spellStart"/>
      <w:r>
        <w:t>recepcionados</w:t>
      </w:r>
      <w:proofErr w:type="spellEnd"/>
      <w:r>
        <w:t xml:space="preserve"> es la misma que la del Responsable de recepción.</w:t>
      </w:r>
    </w:p>
    <w:p w:rsidR="002C7229" w:rsidRDefault="002C7229" w:rsidP="002C7229">
      <w:pPr>
        <w:pStyle w:val="Ttulo2"/>
      </w:pPr>
      <w:r>
        <w:t>4-d Modelo de Dominio (Diagrama de Clases de Análisis)</w:t>
      </w:r>
    </w:p>
    <w:p w:rsidR="000B3C88" w:rsidRDefault="00B15976" w:rsidP="000B3C88">
      <w:pPr>
        <w:spacing w:after="0" w:line="240" w:lineRule="auto"/>
      </w:pPr>
      <w:r>
        <w:rPr>
          <w:noProof/>
          <w:lang w:val="en-US" w:eastAsia="en-US"/>
        </w:rPr>
        <w:drawing>
          <wp:inline distT="0" distB="0" distL="0" distR="0">
            <wp:extent cx="6152454" cy="3467595"/>
            <wp:effectExtent l="19050" t="0" r="696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017" cy="346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C88" w:rsidSect="00026E9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F9F" w:rsidRDefault="00403F9F" w:rsidP="00DF334B">
      <w:pPr>
        <w:spacing w:after="0" w:line="240" w:lineRule="auto"/>
      </w:pPr>
      <w:r>
        <w:separator/>
      </w:r>
    </w:p>
  </w:endnote>
  <w:endnote w:type="continuationSeparator" w:id="0">
    <w:p w:rsidR="00403F9F" w:rsidRDefault="00403F9F" w:rsidP="00D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545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403F9F" w:rsidRDefault="00403F9F">
            <w:pPr>
              <w:pStyle w:val="Piedepgina"/>
              <w:jc w:val="right"/>
            </w:pPr>
            <w:r>
              <w:t>Mariano Schaberger</w:t>
            </w:r>
            <w:r>
              <w:tab/>
            </w:r>
            <w:r>
              <w:tab/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6F51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6F51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03F9F" w:rsidRDefault="00403F9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F9F" w:rsidRDefault="00403F9F" w:rsidP="00DF334B">
      <w:pPr>
        <w:spacing w:after="0" w:line="240" w:lineRule="auto"/>
      </w:pPr>
      <w:r>
        <w:separator/>
      </w:r>
    </w:p>
  </w:footnote>
  <w:footnote w:type="continuationSeparator" w:id="0">
    <w:p w:rsidR="00403F9F" w:rsidRDefault="00403F9F" w:rsidP="00DF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F9F" w:rsidRDefault="00403F9F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5701665</wp:posOffset>
          </wp:positionH>
          <wp:positionV relativeFrom="paragraph">
            <wp:posOffset>-335280</wp:posOffset>
          </wp:positionV>
          <wp:extent cx="790575" cy="1238250"/>
          <wp:effectExtent l="19050" t="0" r="9525" b="0"/>
          <wp:wrapTight wrapText="bothSides">
            <wp:wrapPolygon edited="0">
              <wp:start x="-520" y="0"/>
              <wp:lineTo x="-520" y="21268"/>
              <wp:lineTo x="21860" y="21268"/>
              <wp:lineTo x="21860" y="0"/>
              <wp:lineTo x="-520" y="0"/>
            </wp:wrapPolygon>
          </wp:wrapTight>
          <wp:docPr id="1" name="0 Imagen" descr="logo_ucs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cs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575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Trabajo Práctico Equivalencia SI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4CD"/>
    <w:multiLevelType w:val="hybridMultilevel"/>
    <w:tmpl w:val="CF5A38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E5A7A"/>
    <w:multiLevelType w:val="hybridMultilevel"/>
    <w:tmpl w:val="EC4CA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268F9"/>
    <w:multiLevelType w:val="hybridMultilevel"/>
    <w:tmpl w:val="B288A8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D68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D8765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AB46A0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CA0D5C"/>
    <w:multiLevelType w:val="hybridMultilevel"/>
    <w:tmpl w:val="C6ECFD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55BE9"/>
    <w:multiLevelType w:val="hybridMultilevel"/>
    <w:tmpl w:val="919A4C6C"/>
    <w:lvl w:ilvl="0" w:tplc="070A660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C6323"/>
    <w:multiLevelType w:val="hybridMultilevel"/>
    <w:tmpl w:val="E56AA3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B3BC0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256"/>
    <w:multiLevelType w:val="hybridMultilevel"/>
    <w:tmpl w:val="670CC5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974A7"/>
    <w:multiLevelType w:val="hybridMultilevel"/>
    <w:tmpl w:val="374CDD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40F66"/>
    <w:multiLevelType w:val="hybridMultilevel"/>
    <w:tmpl w:val="7EC25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D1436"/>
    <w:multiLevelType w:val="hybridMultilevel"/>
    <w:tmpl w:val="39ACF8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64ADA"/>
    <w:multiLevelType w:val="hybridMultilevel"/>
    <w:tmpl w:val="A7609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13DD8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5662F"/>
    <w:multiLevelType w:val="hybridMultilevel"/>
    <w:tmpl w:val="42F2A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D1404"/>
    <w:multiLevelType w:val="hybridMultilevel"/>
    <w:tmpl w:val="FA680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9"/>
  </w:num>
  <w:num w:numId="5">
    <w:abstractNumId w:val="1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  <w:num w:numId="15">
    <w:abstractNumId w:val="17"/>
  </w:num>
  <w:num w:numId="16">
    <w:abstractNumId w:val="16"/>
  </w:num>
  <w:num w:numId="17">
    <w:abstractNumId w:val="2"/>
  </w:num>
  <w:num w:numId="18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trackRevision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3DC1"/>
    <w:rsid w:val="000021D2"/>
    <w:rsid w:val="00012AC1"/>
    <w:rsid w:val="00015935"/>
    <w:rsid w:val="00026E95"/>
    <w:rsid w:val="0004212C"/>
    <w:rsid w:val="0007403B"/>
    <w:rsid w:val="00095314"/>
    <w:rsid w:val="000B0E7E"/>
    <w:rsid w:val="000B3C88"/>
    <w:rsid w:val="000C790B"/>
    <w:rsid w:val="000F7822"/>
    <w:rsid w:val="00154EB2"/>
    <w:rsid w:val="00184888"/>
    <w:rsid w:val="00186738"/>
    <w:rsid w:val="00196F51"/>
    <w:rsid w:val="001A3718"/>
    <w:rsid w:val="001B223B"/>
    <w:rsid w:val="001D425E"/>
    <w:rsid w:val="001F3DC1"/>
    <w:rsid w:val="001F4794"/>
    <w:rsid w:val="0024338A"/>
    <w:rsid w:val="00252454"/>
    <w:rsid w:val="00287DCE"/>
    <w:rsid w:val="002C7229"/>
    <w:rsid w:val="0030121E"/>
    <w:rsid w:val="00332A64"/>
    <w:rsid w:val="00337B71"/>
    <w:rsid w:val="003535A3"/>
    <w:rsid w:val="003564E8"/>
    <w:rsid w:val="00372B6C"/>
    <w:rsid w:val="0038097D"/>
    <w:rsid w:val="003A2A49"/>
    <w:rsid w:val="003C6ADB"/>
    <w:rsid w:val="003D4E79"/>
    <w:rsid w:val="003E02B0"/>
    <w:rsid w:val="00403F9F"/>
    <w:rsid w:val="004100B7"/>
    <w:rsid w:val="00423D48"/>
    <w:rsid w:val="00430DFF"/>
    <w:rsid w:val="00441998"/>
    <w:rsid w:val="00441E2C"/>
    <w:rsid w:val="00455A6B"/>
    <w:rsid w:val="00460046"/>
    <w:rsid w:val="004826F5"/>
    <w:rsid w:val="0049607E"/>
    <w:rsid w:val="004B3240"/>
    <w:rsid w:val="004D50AD"/>
    <w:rsid w:val="004F13C9"/>
    <w:rsid w:val="004F3E7D"/>
    <w:rsid w:val="005539BD"/>
    <w:rsid w:val="0059168A"/>
    <w:rsid w:val="005932A8"/>
    <w:rsid w:val="005979F4"/>
    <w:rsid w:val="005B43EC"/>
    <w:rsid w:val="005E2A42"/>
    <w:rsid w:val="00600C5D"/>
    <w:rsid w:val="00622112"/>
    <w:rsid w:val="00664638"/>
    <w:rsid w:val="00676D32"/>
    <w:rsid w:val="00687013"/>
    <w:rsid w:val="006C7978"/>
    <w:rsid w:val="006F31CF"/>
    <w:rsid w:val="00715340"/>
    <w:rsid w:val="007351FC"/>
    <w:rsid w:val="00752C5C"/>
    <w:rsid w:val="00761CF6"/>
    <w:rsid w:val="007667A8"/>
    <w:rsid w:val="00774E2D"/>
    <w:rsid w:val="00785BD9"/>
    <w:rsid w:val="00787FD0"/>
    <w:rsid w:val="00797844"/>
    <w:rsid w:val="007B38F5"/>
    <w:rsid w:val="007B50AA"/>
    <w:rsid w:val="007C355A"/>
    <w:rsid w:val="007C72A3"/>
    <w:rsid w:val="007E3843"/>
    <w:rsid w:val="007E627C"/>
    <w:rsid w:val="007F0045"/>
    <w:rsid w:val="00846B1F"/>
    <w:rsid w:val="00852F61"/>
    <w:rsid w:val="00857665"/>
    <w:rsid w:val="00884ED7"/>
    <w:rsid w:val="00895A50"/>
    <w:rsid w:val="008C0132"/>
    <w:rsid w:val="008C2403"/>
    <w:rsid w:val="008F7ED4"/>
    <w:rsid w:val="00903EE8"/>
    <w:rsid w:val="009516A1"/>
    <w:rsid w:val="0096782B"/>
    <w:rsid w:val="00976A74"/>
    <w:rsid w:val="009A181A"/>
    <w:rsid w:val="009C1CAD"/>
    <w:rsid w:val="009D4930"/>
    <w:rsid w:val="009E0B48"/>
    <w:rsid w:val="009E601B"/>
    <w:rsid w:val="009E76B0"/>
    <w:rsid w:val="00A34897"/>
    <w:rsid w:val="00A5353E"/>
    <w:rsid w:val="00A629B4"/>
    <w:rsid w:val="00A70425"/>
    <w:rsid w:val="00A8305E"/>
    <w:rsid w:val="00A9133B"/>
    <w:rsid w:val="00A94539"/>
    <w:rsid w:val="00AA4D62"/>
    <w:rsid w:val="00AB10CD"/>
    <w:rsid w:val="00AD12D4"/>
    <w:rsid w:val="00AE421F"/>
    <w:rsid w:val="00AE5D91"/>
    <w:rsid w:val="00B044E3"/>
    <w:rsid w:val="00B0626B"/>
    <w:rsid w:val="00B15976"/>
    <w:rsid w:val="00B40DE0"/>
    <w:rsid w:val="00B57F18"/>
    <w:rsid w:val="00B57FEB"/>
    <w:rsid w:val="00B63BEE"/>
    <w:rsid w:val="00B8408D"/>
    <w:rsid w:val="00B91956"/>
    <w:rsid w:val="00B966B5"/>
    <w:rsid w:val="00BA24CD"/>
    <w:rsid w:val="00BC6A82"/>
    <w:rsid w:val="00C14835"/>
    <w:rsid w:val="00C34245"/>
    <w:rsid w:val="00C36279"/>
    <w:rsid w:val="00C369D5"/>
    <w:rsid w:val="00C46BF4"/>
    <w:rsid w:val="00C52486"/>
    <w:rsid w:val="00C70521"/>
    <w:rsid w:val="00CB1B4D"/>
    <w:rsid w:val="00CE3E99"/>
    <w:rsid w:val="00D17850"/>
    <w:rsid w:val="00D2123E"/>
    <w:rsid w:val="00D564F3"/>
    <w:rsid w:val="00D674E2"/>
    <w:rsid w:val="00DA293F"/>
    <w:rsid w:val="00DB771C"/>
    <w:rsid w:val="00DE5527"/>
    <w:rsid w:val="00DF334B"/>
    <w:rsid w:val="00E43CFA"/>
    <w:rsid w:val="00E70D9E"/>
    <w:rsid w:val="00E74D77"/>
    <w:rsid w:val="00EC64C7"/>
    <w:rsid w:val="00EC7FF6"/>
    <w:rsid w:val="00ED79B5"/>
    <w:rsid w:val="00EE11F9"/>
    <w:rsid w:val="00EF169C"/>
    <w:rsid w:val="00EF6BBE"/>
    <w:rsid w:val="00F21E15"/>
    <w:rsid w:val="00F30461"/>
    <w:rsid w:val="00F700CD"/>
    <w:rsid w:val="00F92979"/>
    <w:rsid w:val="00FB53E3"/>
    <w:rsid w:val="00FD7477"/>
    <w:rsid w:val="00FE75AB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4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8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78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78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3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F3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F3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334B"/>
  </w:style>
  <w:style w:type="paragraph" w:styleId="Piedepgina">
    <w:name w:val="footer"/>
    <w:basedOn w:val="Normal"/>
    <w:link w:val="PiedepginaCar"/>
    <w:uiPriority w:val="99"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34B"/>
  </w:style>
  <w:style w:type="paragraph" w:styleId="Textodeglobo">
    <w:name w:val="Balloon Text"/>
    <w:basedOn w:val="Normal"/>
    <w:link w:val="TextodegloboCar"/>
    <w:uiPriority w:val="99"/>
    <w:semiHidden/>
    <w:unhideWhenUsed/>
    <w:rsid w:val="00AD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2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1CAD"/>
    <w:pPr>
      <w:spacing w:after="80"/>
      <w:ind w:left="720"/>
      <w:contextualSpacing/>
    </w:pPr>
    <w:rPr>
      <w:rFonts w:eastAsiaTheme="minorHAnsi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85BD9"/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Sinespaciado">
    <w:name w:val="No Spacing"/>
    <w:link w:val="SinespaciadoCar"/>
    <w:uiPriority w:val="1"/>
    <w:qFormat/>
    <w:rsid w:val="00676D32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D32"/>
    <w:rPr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F7822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customStyle="1" w:styleId="Ttulo5Car">
    <w:name w:val="Título 5 Car"/>
    <w:basedOn w:val="Fuentedeprrafopredeter"/>
    <w:link w:val="Ttulo5"/>
    <w:uiPriority w:val="9"/>
    <w:rsid w:val="000F7822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0F7822"/>
    <w:rPr>
      <w:rFonts w:asciiTheme="majorHAnsi" w:eastAsiaTheme="majorEastAsia" w:hAnsiTheme="majorHAnsi" w:cstheme="majorBidi"/>
      <w:i/>
      <w:iCs/>
      <w:color w:val="632423" w:themeColor="accent2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6B7EF-6F60-4B28-A756-D93830D8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Juan Carlos Ramos</cp:lastModifiedBy>
  <cp:revision>2</cp:revision>
  <dcterms:created xsi:type="dcterms:W3CDTF">2015-11-30T22:09:00Z</dcterms:created>
  <dcterms:modified xsi:type="dcterms:W3CDTF">2015-11-30T22:09:00Z</dcterms:modified>
</cp:coreProperties>
</file>